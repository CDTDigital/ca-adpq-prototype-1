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4679"/>
        <w:gridCol w:w="1075"/>
      </w:tblGrid>
      <w:tr w:rsidR="00BA1C18" w14:paraId="15882E8A" w14:textId="77777777" w:rsidTr="00BA1C18">
        <w:tc>
          <w:tcPr>
            <w:tcW w:w="2876" w:type="dxa"/>
            <w:shd w:val="clear" w:color="auto" w:fill="BDD6EE" w:themeFill="accent1" w:themeFillTint="66"/>
          </w:tcPr>
          <w:p w14:paraId="4ED6294D" w14:textId="77777777" w:rsidR="00BA1C18" w:rsidRDefault="00BA1C18">
            <w:r>
              <w:t>User Story</w:t>
            </w:r>
          </w:p>
        </w:tc>
        <w:tc>
          <w:tcPr>
            <w:tcW w:w="4679" w:type="dxa"/>
            <w:shd w:val="clear" w:color="auto" w:fill="BDD6EE" w:themeFill="accent1" w:themeFillTint="66"/>
          </w:tcPr>
          <w:p w14:paraId="08FB57A7" w14:textId="77777777" w:rsidR="00BA1C18" w:rsidRDefault="00BA1C18" w:rsidP="00BA1C18">
            <w:pPr>
              <w:ind w:firstLine="720"/>
            </w:pPr>
            <w:r>
              <w:t>Acceptance Criteria</w:t>
            </w:r>
          </w:p>
        </w:tc>
        <w:tc>
          <w:tcPr>
            <w:tcW w:w="1075" w:type="dxa"/>
            <w:shd w:val="clear" w:color="auto" w:fill="BDD6EE" w:themeFill="accent1" w:themeFillTint="66"/>
          </w:tcPr>
          <w:p w14:paraId="2D5E4BA1" w14:textId="77777777" w:rsidR="00BA1C18" w:rsidRDefault="00BA1C18">
            <w:r>
              <w:t>Priority</w:t>
            </w:r>
          </w:p>
        </w:tc>
      </w:tr>
      <w:tr w:rsidR="00BA1C18" w14:paraId="0D02481D" w14:textId="77777777" w:rsidTr="00BA1C18">
        <w:tc>
          <w:tcPr>
            <w:tcW w:w="2876" w:type="dxa"/>
          </w:tcPr>
          <w:p w14:paraId="246E2FD0" w14:textId="33C378BF" w:rsidR="00BA1C18" w:rsidRDefault="00BA1C18" w:rsidP="00EB7A18">
            <w:commentRangeStart w:id="0"/>
            <w:r>
              <w:t>As</w:t>
            </w:r>
            <w:commentRangeEnd w:id="0"/>
            <w:r w:rsidR="00914CBC">
              <w:rPr>
                <w:rStyle w:val="CommentReference"/>
              </w:rPr>
              <w:commentReference w:id="0"/>
            </w:r>
            <w:r>
              <w:t xml:space="preserve"> a</w:t>
            </w:r>
            <w:r w:rsidR="00A12D13">
              <w:t>n</w:t>
            </w:r>
            <w:r>
              <w:t xml:space="preserve"> </w:t>
            </w:r>
            <w:r w:rsidR="00A12D13">
              <w:t>administrator</w:t>
            </w:r>
            <w:r>
              <w:t xml:space="preserve">, I want to </w:t>
            </w:r>
            <w:r w:rsidR="00C331DB" w:rsidRPr="00DA0DDA">
              <w:rPr>
                <w:b/>
              </w:rPr>
              <w:t>maintain</w:t>
            </w:r>
            <w:r w:rsidRPr="00DA0DDA">
              <w:rPr>
                <w:b/>
              </w:rPr>
              <w:t xml:space="preserve"> </w:t>
            </w:r>
            <w:r w:rsidR="00E573E8" w:rsidRPr="00DA0DDA">
              <w:rPr>
                <w:b/>
              </w:rPr>
              <w:t>a list of vendors and suppliers</w:t>
            </w:r>
            <w:r w:rsidR="00E573E8">
              <w:t xml:space="preserve"> </w:t>
            </w:r>
            <w:r w:rsidR="00EB7A18">
              <w:t>s</w:t>
            </w:r>
            <w:r w:rsidR="00E573E8">
              <w:t>o</w:t>
            </w:r>
            <w:r w:rsidR="00E573E8">
              <w:t xml:space="preserve"> I can use them to manage contracts and the catalog of products/services </w:t>
            </w:r>
          </w:p>
        </w:tc>
        <w:tc>
          <w:tcPr>
            <w:tcW w:w="4679" w:type="dxa"/>
          </w:tcPr>
          <w:p w14:paraId="322D0393" w14:textId="77777777" w:rsidR="008B6449" w:rsidRDefault="008B6449" w:rsidP="00E573E8">
            <w:pPr>
              <w:pStyle w:val="ListParagraph"/>
              <w:numPr>
                <w:ilvl w:val="0"/>
                <w:numId w:val="4"/>
              </w:numPr>
            </w:pPr>
            <w:r>
              <w:t xml:space="preserve">User can </w:t>
            </w:r>
            <w:r w:rsidR="00E573E8">
              <w:t>add and remove vendors and suppliers to a vendor list</w:t>
            </w:r>
          </w:p>
          <w:p w14:paraId="03EEDD0C" w14:textId="77777777" w:rsidR="00E573E8" w:rsidRDefault="00E573E8" w:rsidP="00E573E8">
            <w:pPr>
              <w:pStyle w:val="ListParagraph"/>
              <w:numPr>
                <w:ilvl w:val="0"/>
                <w:numId w:val="4"/>
              </w:numPr>
            </w:pPr>
            <w:r>
              <w:t>User can assign a vendor type:</w:t>
            </w:r>
          </w:p>
          <w:p w14:paraId="7DA2C323" w14:textId="77777777" w:rsidR="00E573E8" w:rsidRDefault="00E573E8" w:rsidP="00E573E8">
            <w:pPr>
              <w:pStyle w:val="ListParagraph"/>
              <w:numPr>
                <w:ilvl w:val="1"/>
                <w:numId w:val="4"/>
              </w:numPr>
            </w:pPr>
            <w:r>
              <w:t>Product vendor</w:t>
            </w:r>
          </w:p>
          <w:p w14:paraId="6825153E" w14:textId="77777777" w:rsidR="00E573E8" w:rsidRDefault="00E573E8" w:rsidP="00E573E8">
            <w:pPr>
              <w:pStyle w:val="ListParagraph"/>
              <w:numPr>
                <w:ilvl w:val="1"/>
                <w:numId w:val="4"/>
              </w:numPr>
            </w:pPr>
            <w:r>
              <w:t>Service provider</w:t>
            </w:r>
          </w:p>
        </w:tc>
        <w:tc>
          <w:tcPr>
            <w:tcW w:w="1075" w:type="dxa"/>
          </w:tcPr>
          <w:p w14:paraId="71ACCB5B" w14:textId="5DFA1841" w:rsidR="00BA1C18" w:rsidRDefault="00D25BA3">
            <w:r>
              <w:t>Nice to have</w:t>
            </w:r>
          </w:p>
        </w:tc>
      </w:tr>
      <w:tr w:rsidR="00E573E8" w14:paraId="45382AF7" w14:textId="77777777" w:rsidTr="00BA1C18">
        <w:tc>
          <w:tcPr>
            <w:tcW w:w="2876" w:type="dxa"/>
          </w:tcPr>
          <w:p w14:paraId="2B95434C" w14:textId="77777777" w:rsidR="00E573E8" w:rsidRDefault="00E573E8" w:rsidP="00DE766F">
            <w:commentRangeStart w:id="1"/>
            <w:r>
              <w:t xml:space="preserve">As an administrator, I want to </w:t>
            </w:r>
            <w:r w:rsidRPr="00DA0DDA">
              <w:rPr>
                <w:b/>
              </w:rPr>
              <w:t>manage preestablished state contracts</w:t>
            </w:r>
            <w:r>
              <w:t xml:space="preserve"> with </w:t>
            </w:r>
            <w:r w:rsidR="00DE766F">
              <w:t xml:space="preserve">vendors </w:t>
            </w:r>
          </w:p>
        </w:tc>
        <w:tc>
          <w:tcPr>
            <w:tcW w:w="4679" w:type="dxa"/>
          </w:tcPr>
          <w:p w14:paraId="18438E62" w14:textId="77777777" w:rsidR="00E573E8" w:rsidRDefault="00DE766F" w:rsidP="008110E5">
            <w:pPr>
              <w:pStyle w:val="ListParagraph"/>
              <w:numPr>
                <w:ilvl w:val="0"/>
                <w:numId w:val="4"/>
              </w:numPr>
            </w:pPr>
            <w:r>
              <w:t>User can create contracts in the system with vendors which include the following:</w:t>
            </w:r>
          </w:p>
          <w:p w14:paraId="72B9FBEC" w14:textId="77777777"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Contract #</w:t>
            </w:r>
          </w:p>
          <w:p w14:paraId="64028105" w14:textId="77777777"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Vendor</w:t>
            </w:r>
          </w:p>
          <w:p w14:paraId="4F1C996C" w14:textId="77777777"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Contract Start Date</w:t>
            </w:r>
          </w:p>
          <w:p w14:paraId="1736A0B3" w14:textId="77777777"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Contract End Date</w:t>
            </w:r>
            <w:commentRangeEnd w:id="1"/>
            <w:r w:rsidR="00EB7A18">
              <w:rPr>
                <w:rStyle w:val="CommentReference"/>
              </w:rPr>
              <w:commentReference w:id="1"/>
            </w:r>
          </w:p>
        </w:tc>
        <w:tc>
          <w:tcPr>
            <w:tcW w:w="1075" w:type="dxa"/>
          </w:tcPr>
          <w:p w14:paraId="25BFAC0D" w14:textId="624A7868" w:rsidR="00E573E8" w:rsidRDefault="00D25BA3">
            <w:r>
              <w:t>Nice to have</w:t>
            </w:r>
          </w:p>
        </w:tc>
      </w:tr>
      <w:tr w:rsidR="00BA1C18" w14:paraId="365CD85A" w14:textId="77777777" w:rsidTr="00BA1C18">
        <w:tc>
          <w:tcPr>
            <w:tcW w:w="2876" w:type="dxa"/>
          </w:tcPr>
          <w:p w14:paraId="16D52112" w14:textId="77777777" w:rsidR="00BA1C18" w:rsidRDefault="00222BC4" w:rsidP="004A21FB">
            <w:r>
              <w:t>As an administrator</w:t>
            </w:r>
            <w:r w:rsidR="00B42C77">
              <w:t xml:space="preserve">, I want to </w:t>
            </w:r>
            <w:r w:rsidRPr="00DA0DDA">
              <w:rPr>
                <w:b/>
              </w:rPr>
              <w:t>publish and modify</w:t>
            </w:r>
            <w:r w:rsidR="00B42C77" w:rsidRPr="00DA0DDA">
              <w:rPr>
                <w:b/>
              </w:rPr>
              <w:t xml:space="preserve"> </w:t>
            </w:r>
            <w:r w:rsidR="004A21FB" w:rsidRPr="00DA0DDA">
              <w:rPr>
                <w:b/>
              </w:rPr>
              <w:t>a</w:t>
            </w:r>
            <w:r w:rsidRPr="00DA0DDA">
              <w:rPr>
                <w:b/>
              </w:rPr>
              <w:t xml:space="preserve"> catalog of products and services</w:t>
            </w:r>
            <w:r w:rsidR="00B42C77">
              <w:t xml:space="preserve"> </w:t>
            </w:r>
            <w:r w:rsidR="000878C9">
              <w:t xml:space="preserve">provided by state contracted vendors </w:t>
            </w:r>
            <w:r w:rsidR="004A21FB">
              <w:t>so consumers can order item(s) they want</w:t>
            </w:r>
            <w:r w:rsidR="00B42C77">
              <w:t xml:space="preserve"> </w:t>
            </w:r>
          </w:p>
        </w:tc>
        <w:tc>
          <w:tcPr>
            <w:tcW w:w="4679" w:type="dxa"/>
          </w:tcPr>
          <w:p w14:paraId="09627321" w14:textId="77777777" w:rsidR="00BA1C18" w:rsidRDefault="008110E5" w:rsidP="008110E5">
            <w:pPr>
              <w:pStyle w:val="ListParagraph"/>
              <w:numPr>
                <w:ilvl w:val="0"/>
                <w:numId w:val="4"/>
              </w:numPr>
            </w:pPr>
            <w:r>
              <w:t xml:space="preserve">User can </w:t>
            </w:r>
            <w:r w:rsidR="000878C9">
              <w:t>add, remove and modify items to a</w:t>
            </w:r>
            <w:r w:rsidR="00E9798D">
              <w:t xml:space="preserve"> catalog of products and services with the following data points</w:t>
            </w:r>
            <w:r>
              <w:t>:</w:t>
            </w:r>
          </w:p>
          <w:p w14:paraId="20E76652" w14:textId="77777777" w:rsidR="00E9798D" w:rsidRDefault="006261D0" w:rsidP="008110E5">
            <w:pPr>
              <w:pStyle w:val="ListParagraph"/>
              <w:numPr>
                <w:ilvl w:val="1"/>
                <w:numId w:val="4"/>
              </w:numPr>
              <w:rPr>
                <w:ins w:id="2" w:author="Claire Reinken" w:date="2017-02-13T09:53:00Z"/>
              </w:rPr>
            </w:pPr>
            <w:r>
              <w:t>Ve</w:t>
            </w:r>
            <w:r w:rsidR="00E9798D">
              <w:t>ndor/Supplier</w:t>
            </w:r>
          </w:p>
          <w:p w14:paraId="348231A5" w14:textId="074C12EB" w:rsidR="00914CBC" w:rsidRDefault="00914CBC" w:rsidP="008110E5">
            <w:pPr>
              <w:pStyle w:val="ListParagraph"/>
              <w:numPr>
                <w:ilvl w:val="1"/>
                <w:numId w:val="4"/>
              </w:numPr>
              <w:rPr>
                <w:ins w:id="3" w:author="Claire Reinken" w:date="2017-02-13T13:04:00Z"/>
              </w:rPr>
            </w:pPr>
            <w:ins w:id="4" w:author="Claire Reinken" w:date="2017-02-13T09:53:00Z">
              <w:r>
                <w:t>Contract #</w:t>
              </w:r>
            </w:ins>
          </w:p>
          <w:p w14:paraId="684D2D81" w14:textId="77777777" w:rsidR="002573BF" w:rsidRDefault="002573BF" w:rsidP="008110E5">
            <w:pPr>
              <w:pStyle w:val="ListParagraph"/>
              <w:numPr>
                <w:ilvl w:val="1"/>
                <w:numId w:val="4"/>
              </w:numPr>
            </w:pPr>
            <w:r>
              <w:t>Product description</w:t>
            </w:r>
          </w:p>
          <w:p w14:paraId="73D7A645" w14:textId="77777777" w:rsidR="008B6449" w:rsidRDefault="008B6449" w:rsidP="008110E5">
            <w:pPr>
              <w:pStyle w:val="ListParagraph"/>
              <w:numPr>
                <w:ilvl w:val="1"/>
                <w:numId w:val="4"/>
              </w:numPr>
            </w:pPr>
            <w:r>
              <w:t>Keyword</w:t>
            </w:r>
            <w:r w:rsidR="00E9798D">
              <w:t>s</w:t>
            </w:r>
          </w:p>
          <w:p w14:paraId="3312A14C" w14:textId="77777777" w:rsidR="008110E5" w:rsidRDefault="00E9798D" w:rsidP="008110E5">
            <w:pPr>
              <w:pStyle w:val="ListParagraph"/>
              <w:numPr>
                <w:ilvl w:val="1"/>
                <w:numId w:val="4"/>
              </w:numPr>
            </w:pPr>
            <w:r>
              <w:t>Categories</w:t>
            </w:r>
          </w:p>
          <w:p w14:paraId="6CC2C0BD" w14:textId="77777777" w:rsidR="008110E5" w:rsidRDefault="00E9798D" w:rsidP="008110E5">
            <w:pPr>
              <w:pStyle w:val="ListParagraph"/>
              <w:numPr>
                <w:ilvl w:val="1"/>
                <w:numId w:val="4"/>
              </w:numPr>
            </w:pPr>
            <w:r>
              <w:t>Price</w:t>
            </w:r>
          </w:p>
          <w:p w14:paraId="06691497" w14:textId="77777777"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Manufacture</w:t>
            </w:r>
            <w:r w:rsidR="00104D3F">
              <w:t>r</w:t>
            </w:r>
          </w:p>
          <w:p w14:paraId="08479723" w14:textId="77777777"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14:paraId="3D7DC89F" w14:textId="77777777"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SKU#/Item#</w:t>
            </w:r>
          </w:p>
          <w:p w14:paraId="1D864A5D" w14:textId="77777777" w:rsidR="002573BF" w:rsidRDefault="002573BF" w:rsidP="008110E5">
            <w:pPr>
              <w:pStyle w:val="ListParagraph"/>
              <w:numPr>
                <w:ilvl w:val="1"/>
                <w:numId w:val="4"/>
              </w:numPr>
            </w:pPr>
            <w:commentRangeStart w:id="5"/>
            <w:r>
              <w:t>Product photos</w:t>
            </w:r>
            <w:commentRangeEnd w:id="5"/>
            <w:r w:rsidR="00050B88">
              <w:rPr>
                <w:rStyle w:val="CommentReference"/>
              </w:rPr>
              <w:commentReference w:id="5"/>
            </w:r>
          </w:p>
          <w:p w14:paraId="43DF9A04" w14:textId="77777777" w:rsidR="009B681B" w:rsidRDefault="009B681B" w:rsidP="008110E5">
            <w:pPr>
              <w:pStyle w:val="ListParagraph"/>
              <w:numPr>
                <w:ilvl w:val="1"/>
                <w:numId w:val="4"/>
              </w:numPr>
            </w:pPr>
            <w:r>
              <w:t>Availability</w:t>
            </w:r>
          </w:p>
          <w:p w14:paraId="74246930" w14:textId="77777777" w:rsidR="009B681B" w:rsidRDefault="009B681B" w:rsidP="009B681B">
            <w:pPr>
              <w:pStyle w:val="ListParagraph"/>
              <w:numPr>
                <w:ilvl w:val="2"/>
                <w:numId w:val="4"/>
              </w:numPr>
            </w:pPr>
            <w:commentRangeStart w:id="6"/>
            <w:r>
              <w:t>In Stock</w:t>
            </w:r>
          </w:p>
          <w:p w14:paraId="33E43932" w14:textId="77777777" w:rsidR="008B6449" w:rsidRDefault="009B681B" w:rsidP="00E9798D">
            <w:pPr>
              <w:pStyle w:val="ListParagraph"/>
              <w:numPr>
                <w:ilvl w:val="2"/>
                <w:numId w:val="4"/>
              </w:numPr>
            </w:pPr>
            <w:r>
              <w:t>Out of Stock</w:t>
            </w:r>
            <w:commentRangeEnd w:id="6"/>
            <w:r w:rsidR="00076A9D">
              <w:rPr>
                <w:rStyle w:val="CommentReference"/>
              </w:rPr>
              <w:commentReference w:id="6"/>
            </w:r>
          </w:p>
        </w:tc>
        <w:tc>
          <w:tcPr>
            <w:tcW w:w="1075" w:type="dxa"/>
          </w:tcPr>
          <w:p w14:paraId="5572F639" w14:textId="2275BF71" w:rsidR="00BA1C18" w:rsidRDefault="00D25BA3">
            <w:r>
              <w:t>Must have</w:t>
            </w:r>
          </w:p>
        </w:tc>
      </w:tr>
      <w:tr w:rsidR="00914CBC" w14:paraId="27A5C465" w14:textId="77777777" w:rsidTr="00BA1C18">
        <w:trPr>
          <w:ins w:id="7" w:author="Claire Reinken" w:date="2017-02-13T09:56:00Z"/>
        </w:trPr>
        <w:tc>
          <w:tcPr>
            <w:tcW w:w="2876" w:type="dxa"/>
          </w:tcPr>
          <w:p w14:paraId="3AEBD04C" w14:textId="35A788C4" w:rsidR="00914CBC" w:rsidRDefault="00914CBC" w:rsidP="004A21FB">
            <w:pPr>
              <w:rPr>
                <w:ins w:id="8" w:author="Claire Reinken" w:date="2017-02-13T09:56:00Z"/>
              </w:rPr>
            </w:pPr>
            <w:ins w:id="9" w:author="Claire Reinken" w:date="2017-02-13T09:56:00Z">
              <w:r>
                <w:t xml:space="preserve">As an administrator, I want to add product catalog items in bulk so that each item does not have to be added line by line or cell by </w:t>
              </w:r>
              <w:commentRangeStart w:id="10"/>
              <w:r>
                <w:t>cell</w:t>
              </w:r>
            </w:ins>
            <w:commentRangeEnd w:id="10"/>
            <w:ins w:id="11" w:author="Claire Reinken" w:date="2017-02-13T10:48:00Z">
              <w:r w:rsidR="00647A7F">
                <w:rPr>
                  <w:rStyle w:val="CommentReference"/>
                </w:rPr>
                <w:commentReference w:id="10"/>
              </w:r>
            </w:ins>
          </w:p>
        </w:tc>
        <w:tc>
          <w:tcPr>
            <w:tcW w:w="4679" w:type="dxa"/>
          </w:tcPr>
          <w:p w14:paraId="68674BB2" w14:textId="77777777" w:rsidR="00914CBC" w:rsidRDefault="00914CBC" w:rsidP="008110E5">
            <w:pPr>
              <w:pStyle w:val="ListParagraph"/>
              <w:numPr>
                <w:ilvl w:val="0"/>
                <w:numId w:val="4"/>
              </w:numPr>
              <w:rPr>
                <w:ins w:id="12" w:author="Claire Reinken" w:date="2017-02-13T10:13:00Z"/>
              </w:rPr>
            </w:pPr>
            <w:ins w:id="13" w:author="Claire Reinken" w:date="2017-02-13T09:57:00Z">
              <w:r>
                <w:t>When administrators receive product catalogs in the form of a spreadsheet</w:t>
              </w:r>
            </w:ins>
            <w:ins w:id="14" w:author="Claire Reinken" w:date="2017-02-13T09:58:00Z">
              <w:r w:rsidR="00094A2A">
                <w:t>, admins can publish the entire spreadsheet catalog by using a bulk feature to import all items at once</w:t>
              </w:r>
            </w:ins>
          </w:p>
          <w:p w14:paraId="09707E1D" w14:textId="15FA451C" w:rsidR="00050B88" w:rsidRDefault="00050B88" w:rsidP="008110E5">
            <w:pPr>
              <w:pStyle w:val="ListParagraph"/>
              <w:numPr>
                <w:ilvl w:val="0"/>
                <w:numId w:val="4"/>
              </w:numPr>
              <w:rPr>
                <w:ins w:id="15" w:author="Claire Reinken" w:date="2017-02-13T09:58:00Z"/>
              </w:rPr>
            </w:pPr>
            <w:ins w:id="16" w:author="Claire Reinken" w:date="2017-02-13T10:13:00Z">
              <w:r>
                <w:t>The spreadsheet should contain the following data columns</w:t>
              </w:r>
            </w:ins>
            <w:ins w:id="17" w:author="Claire Reinken" w:date="2017-02-13T10:33:00Z">
              <w:r w:rsidR="00A01072">
                <w:t xml:space="preserve"> and be able to skip any missing columns or fields</w:t>
              </w:r>
            </w:ins>
            <w:ins w:id="18" w:author="Claire Reinken" w:date="2017-02-13T10:13:00Z">
              <w:r>
                <w:t>:</w:t>
              </w:r>
            </w:ins>
          </w:p>
          <w:p w14:paraId="3903A51C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19" w:author="Claire Reinken" w:date="2017-02-13T10:14:00Z"/>
              </w:rPr>
            </w:pPr>
            <w:ins w:id="20" w:author="Claire Reinken" w:date="2017-02-13T10:14:00Z">
              <w:r>
                <w:t>Vendor/Supplier</w:t>
              </w:r>
            </w:ins>
          </w:p>
          <w:p w14:paraId="5BE1FFB5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21" w:author="Claire Reinken" w:date="2017-02-13T10:14:00Z"/>
              </w:rPr>
            </w:pPr>
            <w:ins w:id="22" w:author="Claire Reinken" w:date="2017-02-13T10:14:00Z">
              <w:r>
                <w:t>Contract #</w:t>
              </w:r>
            </w:ins>
          </w:p>
          <w:p w14:paraId="081BA91C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23" w:author="Claire Reinken" w:date="2017-02-13T10:14:00Z"/>
              </w:rPr>
            </w:pPr>
            <w:ins w:id="24" w:author="Claire Reinken" w:date="2017-02-13T10:14:00Z">
              <w:r>
                <w:t>Product description</w:t>
              </w:r>
            </w:ins>
          </w:p>
          <w:p w14:paraId="28334F4C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25" w:author="Claire Reinken" w:date="2017-02-13T10:14:00Z"/>
              </w:rPr>
            </w:pPr>
            <w:ins w:id="26" w:author="Claire Reinken" w:date="2017-02-13T10:14:00Z">
              <w:r>
                <w:t>Keywords</w:t>
              </w:r>
            </w:ins>
          </w:p>
          <w:p w14:paraId="5375CBF5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27" w:author="Claire Reinken" w:date="2017-02-13T10:14:00Z"/>
              </w:rPr>
            </w:pPr>
            <w:ins w:id="28" w:author="Claire Reinken" w:date="2017-02-13T10:14:00Z">
              <w:r>
                <w:t>Categories</w:t>
              </w:r>
            </w:ins>
          </w:p>
          <w:p w14:paraId="691E5C6E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29" w:author="Claire Reinken" w:date="2017-02-13T10:14:00Z"/>
              </w:rPr>
            </w:pPr>
            <w:ins w:id="30" w:author="Claire Reinken" w:date="2017-02-13T10:14:00Z">
              <w:r>
                <w:t>Price</w:t>
              </w:r>
            </w:ins>
          </w:p>
          <w:p w14:paraId="4CCCCD6A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31" w:author="Claire Reinken" w:date="2017-02-13T10:14:00Z"/>
              </w:rPr>
            </w:pPr>
            <w:ins w:id="32" w:author="Claire Reinken" w:date="2017-02-13T10:14:00Z">
              <w:r>
                <w:t>Manufacturer</w:t>
              </w:r>
            </w:ins>
          </w:p>
          <w:p w14:paraId="67F13319" w14:textId="77777777" w:rsidR="00050B88" w:rsidRDefault="00050B88" w:rsidP="00050B88">
            <w:pPr>
              <w:pStyle w:val="ListParagraph"/>
              <w:numPr>
                <w:ilvl w:val="1"/>
                <w:numId w:val="4"/>
              </w:numPr>
              <w:rPr>
                <w:ins w:id="33" w:author="Claire Reinken" w:date="2017-02-13T10:14:00Z"/>
              </w:rPr>
            </w:pPr>
            <w:ins w:id="34" w:author="Claire Reinken" w:date="2017-02-13T10:14:00Z">
              <w:r w:rsidRPr="008110E5">
                <w:t>Manufacturer Part Number</w:t>
              </w:r>
              <w:r>
                <w:t xml:space="preserve"> (OEM #)</w:t>
              </w:r>
            </w:ins>
          </w:p>
          <w:p w14:paraId="03A2BACC" w14:textId="7D3EA233" w:rsidR="00094A2A" w:rsidRDefault="00050B88" w:rsidP="00D25BA3">
            <w:pPr>
              <w:pStyle w:val="ListParagraph"/>
              <w:numPr>
                <w:ilvl w:val="1"/>
                <w:numId w:val="4"/>
              </w:numPr>
              <w:rPr>
                <w:ins w:id="35" w:author="Claire Reinken" w:date="2017-02-13T09:56:00Z"/>
              </w:rPr>
            </w:pPr>
            <w:ins w:id="36" w:author="Claire Reinken" w:date="2017-02-13T10:14:00Z">
              <w:r>
                <w:lastRenderedPageBreak/>
                <w:t>SKU#/Item#</w:t>
              </w:r>
            </w:ins>
          </w:p>
        </w:tc>
        <w:tc>
          <w:tcPr>
            <w:tcW w:w="1075" w:type="dxa"/>
          </w:tcPr>
          <w:p w14:paraId="14E4C6A7" w14:textId="1A3E26B9" w:rsidR="00914CBC" w:rsidRDefault="00D25BA3">
            <w:pPr>
              <w:rPr>
                <w:ins w:id="37" w:author="Claire Reinken" w:date="2017-02-13T09:56:00Z"/>
              </w:rPr>
            </w:pPr>
            <w:r>
              <w:lastRenderedPageBreak/>
              <w:t>Should have</w:t>
            </w:r>
          </w:p>
        </w:tc>
      </w:tr>
      <w:tr w:rsidR="00A52795" w14:paraId="14AA4760" w14:textId="77777777" w:rsidTr="00BA1C18">
        <w:tc>
          <w:tcPr>
            <w:tcW w:w="2876" w:type="dxa"/>
          </w:tcPr>
          <w:p w14:paraId="22E4C0E6" w14:textId="1AA40CF9" w:rsidR="00A52795" w:rsidRPr="00A52795" w:rsidRDefault="00A52795" w:rsidP="00A52795">
            <w:r>
              <w:t xml:space="preserve">As an administrator, I want </w:t>
            </w:r>
            <w:commentRangeStart w:id="38"/>
            <w:r>
              <w:t>to</w:t>
            </w:r>
            <w:commentRangeEnd w:id="38"/>
            <w:r w:rsidR="00076A9D">
              <w:rPr>
                <w:rStyle w:val="CommentReference"/>
              </w:rPr>
              <w:commentReference w:id="38"/>
            </w:r>
            <w:r>
              <w:t xml:space="preserve"> </w:t>
            </w:r>
            <w:r>
              <w:rPr>
                <w:b/>
              </w:rPr>
              <w:t>delete</w:t>
            </w:r>
            <w:r w:rsidR="00076A9D">
              <w:rPr>
                <w:b/>
              </w:rPr>
              <w:t xml:space="preserve"> </w:t>
            </w:r>
            <w:r w:rsidRPr="00DA0DDA">
              <w:rPr>
                <w:b/>
              </w:rPr>
              <w:t>products and services</w:t>
            </w:r>
            <w:r>
              <w:t xml:space="preserve"> from the catalog so I can ensure items that</w:t>
            </w:r>
            <w:r w:rsidR="00076A9D">
              <w:t xml:space="preserve"> aren’t available for ordering </w:t>
            </w:r>
            <w:r w:rsidR="00076A9D">
              <w:t>d</w:t>
            </w:r>
            <w:r>
              <w:t>o</w:t>
            </w:r>
            <w:r>
              <w:t xml:space="preserve"> not appear</w:t>
            </w:r>
          </w:p>
        </w:tc>
        <w:tc>
          <w:tcPr>
            <w:tcW w:w="4679" w:type="dxa"/>
          </w:tcPr>
          <w:p w14:paraId="3CC906FB" w14:textId="77777777" w:rsidR="00A52795" w:rsidRDefault="00A52795" w:rsidP="008110E5">
            <w:pPr>
              <w:pStyle w:val="ListParagraph"/>
              <w:numPr>
                <w:ilvl w:val="0"/>
                <w:numId w:val="4"/>
              </w:numPr>
            </w:pPr>
            <w:r>
              <w:t>User can remove an item from the catalog</w:t>
            </w:r>
          </w:p>
        </w:tc>
        <w:tc>
          <w:tcPr>
            <w:tcW w:w="1075" w:type="dxa"/>
          </w:tcPr>
          <w:p w14:paraId="071D9358" w14:textId="512DCC6F" w:rsidR="00A52795" w:rsidRDefault="00D25BA3">
            <w:r>
              <w:t>Must have</w:t>
            </w:r>
          </w:p>
        </w:tc>
      </w:tr>
      <w:tr w:rsidR="00BA1C18" w14:paraId="00C9E189" w14:textId="77777777" w:rsidTr="00BA1C18">
        <w:tc>
          <w:tcPr>
            <w:tcW w:w="2876" w:type="dxa"/>
          </w:tcPr>
          <w:p w14:paraId="6380EE63" w14:textId="77777777" w:rsidR="00BA1C18" w:rsidRDefault="00B42C77" w:rsidP="004B3EB0">
            <w:r>
              <w:t>As a</w:t>
            </w:r>
            <w:r w:rsidR="004A21FB">
              <w:t>n</w:t>
            </w:r>
            <w:r>
              <w:t xml:space="preserve"> </w:t>
            </w:r>
            <w:r w:rsidR="004A21FB">
              <w:t>administrator</w:t>
            </w:r>
            <w:r>
              <w:t xml:space="preserve">, I want to </w:t>
            </w:r>
            <w:r w:rsidR="004A21FB" w:rsidRPr="00DA0DDA">
              <w:rPr>
                <w:b/>
              </w:rPr>
              <w:t>create and manage users</w:t>
            </w:r>
            <w:r>
              <w:t xml:space="preserve"> </w:t>
            </w:r>
            <w:r w:rsidR="004B3EB0">
              <w:t>so they can access the system</w:t>
            </w:r>
          </w:p>
        </w:tc>
        <w:tc>
          <w:tcPr>
            <w:tcW w:w="4679" w:type="dxa"/>
          </w:tcPr>
          <w:p w14:paraId="644634DD" w14:textId="77777777" w:rsidR="00B42C77" w:rsidRDefault="008110E5" w:rsidP="008110E5">
            <w:pPr>
              <w:pStyle w:val="ListParagraph"/>
              <w:numPr>
                <w:ilvl w:val="0"/>
                <w:numId w:val="2"/>
              </w:numPr>
            </w:pPr>
            <w:r>
              <w:t xml:space="preserve">User can </w:t>
            </w:r>
            <w:r w:rsidR="004B3EB0">
              <w:t>create system users</w:t>
            </w:r>
          </w:p>
          <w:p w14:paraId="7466E783" w14:textId="77777777" w:rsidR="008110E5" w:rsidRDefault="004B3EB0" w:rsidP="008B6449">
            <w:pPr>
              <w:pStyle w:val="ListParagraph"/>
              <w:numPr>
                <w:ilvl w:val="0"/>
                <w:numId w:val="2"/>
              </w:numPr>
            </w:pPr>
            <w:r>
              <w:t>User can remove system user access</w:t>
            </w:r>
          </w:p>
        </w:tc>
        <w:tc>
          <w:tcPr>
            <w:tcW w:w="1075" w:type="dxa"/>
          </w:tcPr>
          <w:p w14:paraId="2ACC75A4" w14:textId="15E4D361" w:rsidR="00BA1C18" w:rsidRDefault="00D25BA3">
            <w:r>
              <w:t>Nice to have</w:t>
            </w:r>
          </w:p>
        </w:tc>
      </w:tr>
      <w:tr w:rsidR="008110E5" w14:paraId="27CD5EEA" w14:textId="77777777" w:rsidTr="00BA1C18">
        <w:tc>
          <w:tcPr>
            <w:tcW w:w="2876" w:type="dxa"/>
          </w:tcPr>
          <w:p w14:paraId="5BDDE6C9" w14:textId="77777777" w:rsidR="008110E5" w:rsidRDefault="004B3EB0" w:rsidP="003D08A6">
            <w:r>
              <w:t xml:space="preserve">As an administrator, I want to </w:t>
            </w:r>
            <w:r w:rsidRPr="00DA0DDA">
              <w:rPr>
                <w:b/>
              </w:rPr>
              <w:t>assign roles and permissions to system</w:t>
            </w:r>
            <w:bookmarkStart w:id="39" w:name="_GoBack"/>
            <w:bookmarkEnd w:id="39"/>
            <w:r w:rsidRPr="00DA0DDA">
              <w:rPr>
                <w:b/>
              </w:rPr>
              <w:t xml:space="preserve"> users</w:t>
            </w:r>
            <w:r w:rsidR="003D08A6">
              <w:t xml:space="preserve"> so different tasks can be performed by users based on those permissions </w:t>
            </w:r>
          </w:p>
        </w:tc>
        <w:tc>
          <w:tcPr>
            <w:tcW w:w="4679" w:type="dxa"/>
          </w:tcPr>
          <w:p w14:paraId="6AEB98B1" w14:textId="77777777" w:rsidR="008110E5" w:rsidRDefault="004B3EB0" w:rsidP="009B681B">
            <w:pPr>
              <w:pStyle w:val="ListParagraph"/>
              <w:numPr>
                <w:ilvl w:val="0"/>
                <w:numId w:val="2"/>
              </w:numPr>
            </w:pPr>
            <w:r>
              <w:t>User can assign roles and permissions to system users:</w:t>
            </w:r>
          </w:p>
          <w:p w14:paraId="6B4DA447" w14:textId="77777777" w:rsidR="00104D3F" w:rsidRDefault="004B3EB0" w:rsidP="004B3EB0">
            <w:pPr>
              <w:pStyle w:val="ListParagraph"/>
              <w:numPr>
                <w:ilvl w:val="1"/>
                <w:numId w:val="2"/>
              </w:numPr>
            </w:pPr>
            <w:r>
              <w:t>Consumer</w:t>
            </w:r>
          </w:p>
          <w:p w14:paraId="1CA419E0" w14:textId="77777777" w:rsidR="004B3EB0" w:rsidRDefault="004B3EB0" w:rsidP="004B3EB0">
            <w:pPr>
              <w:pStyle w:val="ListParagraph"/>
              <w:numPr>
                <w:ilvl w:val="1"/>
                <w:numId w:val="2"/>
              </w:numPr>
            </w:pPr>
            <w:r>
              <w:t>Administrator</w:t>
            </w:r>
          </w:p>
        </w:tc>
        <w:tc>
          <w:tcPr>
            <w:tcW w:w="1075" w:type="dxa"/>
          </w:tcPr>
          <w:p w14:paraId="5E81775F" w14:textId="106AC6DB" w:rsidR="008110E5" w:rsidRDefault="00D25BA3">
            <w:r>
              <w:t>Nice to have</w:t>
            </w:r>
          </w:p>
        </w:tc>
      </w:tr>
      <w:tr w:rsidR="00BA1C18" w14:paraId="6B565EF8" w14:textId="77777777" w:rsidTr="00BA1C18">
        <w:tc>
          <w:tcPr>
            <w:tcW w:w="2876" w:type="dxa"/>
          </w:tcPr>
          <w:p w14:paraId="0CBF03F6" w14:textId="22926A20" w:rsidR="00BA1C18" w:rsidRDefault="002573BF" w:rsidP="003510A6">
            <w:r>
              <w:t xml:space="preserve">As an administrator, I want to </w:t>
            </w:r>
            <w:r w:rsidRPr="00DA0DDA">
              <w:rPr>
                <w:b/>
              </w:rPr>
              <w:t>view</w:t>
            </w:r>
            <w:r w:rsidR="00454952" w:rsidRPr="00DA0DDA">
              <w:rPr>
                <w:b/>
              </w:rPr>
              <w:t xml:space="preserve"> active</w:t>
            </w:r>
            <w:r w:rsidRPr="00DA0DDA">
              <w:rPr>
                <w:b/>
              </w:rPr>
              <w:t xml:space="preserve"> orders </w:t>
            </w:r>
            <w:r w:rsidR="00934622" w:rsidRPr="00DA0DDA">
              <w:rPr>
                <w:b/>
              </w:rPr>
              <w:t>and order history</w:t>
            </w:r>
            <w:r w:rsidR="00934622">
              <w:t xml:space="preserve"> </w:t>
            </w:r>
            <w:r>
              <w:t xml:space="preserve">by </w:t>
            </w:r>
            <w:r w:rsidR="003510A6">
              <w:t>authorized</w:t>
            </w:r>
            <w:r w:rsidR="003510A6">
              <w:t xml:space="preserve"> </w:t>
            </w:r>
            <w:r>
              <w:t>users so I can</w:t>
            </w:r>
            <w:r w:rsidR="00A4735D">
              <w:t xml:space="preserve"> </w:t>
            </w:r>
            <w:r w:rsidR="003919F5">
              <w:t>approve/reject orders under review, cancel orders and provide support</w:t>
            </w:r>
            <w:r w:rsidR="00934622">
              <w:t xml:space="preserve"> functions</w:t>
            </w:r>
          </w:p>
        </w:tc>
        <w:tc>
          <w:tcPr>
            <w:tcW w:w="4679" w:type="dxa"/>
          </w:tcPr>
          <w:p w14:paraId="1707BCC0" w14:textId="77777777" w:rsidR="00A4735D" w:rsidRDefault="00A4735D" w:rsidP="00A4735D">
            <w:pPr>
              <w:pStyle w:val="ListParagraph"/>
              <w:numPr>
                <w:ilvl w:val="0"/>
                <w:numId w:val="1"/>
              </w:numPr>
            </w:pPr>
            <w:r>
              <w:t>User can search for active orders by:</w:t>
            </w:r>
          </w:p>
          <w:p w14:paraId="1EE0D710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User</w:t>
            </w:r>
          </w:p>
          <w:p w14:paraId="32A734F7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Date</w:t>
            </w:r>
          </w:p>
          <w:p w14:paraId="53A7AB64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#</w:t>
            </w:r>
          </w:p>
          <w:p w14:paraId="6266F5FD" w14:textId="77777777" w:rsidR="00A4735D" w:rsidRDefault="00A4735D" w:rsidP="003919F5">
            <w:pPr>
              <w:pStyle w:val="ListParagraph"/>
              <w:numPr>
                <w:ilvl w:val="1"/>
                <w:numId w:val="1"/>
              </w:numPr>
            </w:pPr>
            <w:r>
              <w:t>Order Status</w:t>
            </w:r>
          </w:p>
          <w:p w14:paraId="22F7E2DF" w14:textId="77777777" w:rsidR="00A4735D" w:rsidRDefault="00A4735D" w:rsidP="00A4735D">
            <w:pPr>
              <w:pStyle w:val="ListParagraph"/>
              <w:numPr>
                <w:ilvl w:val="0"/>
                <w:numId w:val="1"/>
              </w:numPr>
            </w:pPr>
            <w:r>
              <w:t>User can view a list of orders with following columns</w:t>
            </w:r>
          </w:p>
          <w:p w14:paraId="1AC7576F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User</w:t>
            </w:r>
          </w:p>
          <w:p w14:paraId="6C720FAB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Product(s)</w:t>
            </w:r>
          </w:p>
          <w:p w14:paraId="6ED004DC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Date</w:t>
            </w:r>
          </w:p>
          <w:p w14:paraId="3D5761EF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#</w:t>
            </w:r>
          </w:p>
          <w:p w14:paraId="5C54EAF5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Total</w:t>
            </w:r>
          </w:p>
          <w:p w14:paraId="40C6B0BD" w14:textId="77777777"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Status</w:t>
            </w:r>
          </w:p>
          <w:p w14:paraId="2177268B" w14:textId="77777777"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Pending</w:t>
            </w:r>
          </w:p>
          <w:p w14:paraId="730E5AD7" w14:textId="77777777"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Under Review</w:t>
            </w:r>
          </w:p>
          <w:p w14:paraId="08BFDABA" w14:textId="77777777"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Confirmed</w:t>
            </w:r>
          </w:p>
          <w:p w14:paraId="4336C559" w14:textId="77777777"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Shipped</w:t>
            </w:r>
          </w:p>
          <w:p w14:paraId="273DAE84" w14:textId="77777777"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Delivered</w:t>
            </w:r>
          </w:p>
          <w:p w14:paraId="045CC6DD" w14:textId="77777777" w:rsidR="000D6B35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Cancelled</w:t>
            </w:r>
          </w:p>
        </w:tc>
        <w:tc>
          <w:tcPr>
            <w:tcW w:w="1075" w:type="dxa"/>
          </w:tcPr>
          <w:p w14:paraId="7645B5A5" w14:textId="3166CEC4" w:rsidR="00BA1C18" w:rsidRDefault="00D25BA3">
            <w:r>
              <w:t>Nice to have</w:t>
            </w:r>
          </w:p>
        </w:tc>
      </w:tr>
      <w:tr w:rsidR="003919F5" w14:paraId="6ED11D10" w14:textId="77777777" w:rsidTr="00BA1C18">
        <w:tc>
          <w:tcPr>
            <w:tcW w:w="2876" w:type="dxa"/>
          </w:tcPr>
          <w:p w14:paraId="6B863CD0" w14:textId="77777777" w:rsidR="003919F5" w:rsidRDefault="003919F5" w:rsidP="00454952">
            <w:commentRangeStart w:id="40"/>
            <w:r>
              <w:t xml:space="preserve">As an administrator, I want to </w:t>
            </w:r>
            <w:r w:rsidRPr="00DA0DDA">
              <w:rPr>
                <w:b/>
              </w:rPr>
              <w:t>approve or reject orders</w:t>
            </w:r>
            <w:r>
              <w:t xml:space="preserve"> that are under review so that only</w:t>
            </w:r>
            <w:r w:rsidR="00454952">
              <w:t xml:space="preserve"> authorized order can be processed</w:t>
            </w:r>
            <w:commentRangeEnd w:id="40"/>
            <w:r w:rsidR="003510A6">
              <w:rPr>
                <w:rStyle w:val="CommentReference"/>
              </w:rPr>
              <w:commentReference w:id="40"/>
            </w:r>
          </w:p>
        </w:tc>
        <w:tc>
          <w:tcPr>
            <w:tcW w:w="4679" w:type="dxa"/>
          </w:tcPr>
          <w:p w14:paraId="17D7E6FC" w14:textId="77777777" w:rsidR="003919F5" w:rsidRDefault="003919F5" w:rsidP="003919F5">
            <w:pPr>
              <w:pStyle w:val="ListParagraph"/>
              <w:numPr>
                <w:ilvl w:val="0"/>
                <w:numId w:val="5"/>
              </w:numPr>
            </w:pPr>
            <w:r>
              <w:t>User can search for active orders by:</w:t>
            </w:r>
          </w:p>
          <w:p w14:paraId="50C508EB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14:paraId="31F40221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14:paraId="79026EE5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14:paraId="6D654F42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14:paraId="629E91C8" w14:textId="77777777" w:rsidR="003919F5" w:rsidRDefault="003919F5" w:rsidP="003919F5">
            <w:pPr>
              <w:pStyle w:val="ListParagraph"/>
              <w:numPr>
                <w:ilvl w:val="0"/>
                <w:numId w:val="5"/>
              </w:numPr>
            </w:pPr>
            <w:r>
              <w:t>User can view a list of orders with following columns</w:t>
            </w:r>
          </w:p>
          <w:p w14:paraId="784B9AC4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14:paraId="077D4DBD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Product(s)</w:t>
            </w:r>
          </w:p>
          <w:p w14:paraId="6D1BFAF0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14:paraId="6576BAA1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14:paraId="16E28CA1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Total</w:t>
            </w:r>
          </w:p>
          <w:p w14:paraId="0C39C3AC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Order Status</w:t>
            </w:r>
          </w:p>
          <w:p w14:paraId="1F146664" w14:textId="77777777"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Pending</w:t>
            </w:r>
          </w:p>
          <w:p w14:paraId="6CA8DA0D" w14:textId="3F5289B7" w:rsidR="003919F5" w:rsidDel="00843E79" w:rsidRDefault="003919F5" w:rsidP="003919F5">
            <w:pPr>
              <w:pStyle w:val="ListParagraph"/>
              <w:numPr>
                <w:ilvl w:val="2"/>
                <w:numId w:val="5"/>
              </w:numPr>
              <w:rPr>
                <w:del w:id="41" w:author="Claire Reinken" w:date="2017-02-13T16:16:00Z"/>
              </w:rPr>
            </w:pPr>
            <w:del w:id="42" w:author="Claire Reinken" w:date="2017-02-13T16:16:00Z">
              <w:r w:rsidDel="00843E79">
                <w:delText>Under Review</w:delText>
              </w:r>
            </w:del>
          </w:p>
          <w:p w14:paraId="24C208C1" w14:textId="77777777"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Confirmed</w:t>
            </w:r>
          </w:p>
          <w:p w14:paraId="42D69A79" w14:textId="77777777"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Shipped</w:t>
            </w:r>
          </w:p>
          <w:p w14:paraId="3DF0DCF0" w14:textId="77777777"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Delivered</w:t>
            </w:r>
          </w:p>
          <w:p w14:paraId="5C58B9E1" w14:textId="37BFF2C3"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del w:id="43" w:author="Claire Reinken" w:date="2017-02-13T16:15:00Z">
              <w:r w:rsidDel="00843E79">
                <w:delText>Cancelled</w:delText>
              </w:r>
            </w:del>
          </w:p>
          <w:p w14:paraId="52DFCCA5" w14:textId="77777777" w:rsidR="003919F5" w:rsidRDefault="00454952" w:rsidP="003919F5">
            <w:pPr>
              <w:pStyle w:val="ListParagraph"/>
              <w:numPr>
                <w:ilvl w:val="0"/>
                <w:numId w:val="5"/>
              </w:numPr>
            </w:pPr>
            <w:r>
              <w:t>User can select an order in Under Review status to approve which will change to order status to Confirmed</w:t>
            </w:r>
          </w:p>
          <w:p w14:paraId="6EBAC2F6" w14:textId="77777777" w:rsidR="00454952" w:rsidRDefault="00454952" w:rsidP="00454952">
            <w:pPr>
              <w:pStyle w:val="ListParagraph"/>
              <w:numPr>
                <w:ilvl w:val="0"/>
                <w:numId w:val="5"/>
              </w:numPr>
            </w:pPr>
            <w:r>
              <w:t>User can select an order in Under Review status to reject which will change order status to Cancelled</w:t>
            </w:r>
          </w:p>
        </w:tc>
        <w:tc>
          <w:tcPr>
            <w:tcW w:w="1075" w:type="dxa"/>
          </w:tcPr>
          <w:p w14:paraId="0DD63C39" w14:textId="1E5B79AC" w:rsidR="003919F5" w:rsidRDefault="00D25BA3">
            <w:r>
              <w:lastRenderedPageBreak/>
              <w:t>Nice to have</w:t>
            </w:r>
          </w:p>
        </w:tc>
      </w:tr>
      <w:tr w:rsidR="00BA1C18" w14:paraId="52326A9A" w14:textId="77777777" w:rsidTr="00BA1C18">
        <w:tc>
          <w:tcPr>
            <w:tcW w:w="2876" w:type="dxa"/>
          </w:tcPr>
          <w:p w14:paraId="6754DE27" w14:textId="047BF110" w:rsidR="00BA1C18" w:rsidRDefault="00A4735D" w:rsidP="00454952">
            <w:commentRangeStart w:id="44"/>
            <w:r>
              <w:t xml:space="preserve">As an administrator, I want to </w:t>
            </w:r>
            <w:commentRangeStart w:id="45"/>
            <w:r w:rsidRPr="00DA0DDA">
              <w:rPr>
                <w:b/>
              </w:rPr>
              <w:t>cancel order</w:t>
            </w:r>
            <w:r w:rsidR="00454952" w:rsidRPr="00DA0DDA">
              <w:rPr>
                <w:b/>
              </w:rPr>
              <w:t>s</w:t>
            </w:r>
            <w:r w:rsidR="00454952">
              <w:t xml:space="preserve"> </w:t>
            </w:r>
            <w:commentRangeEnd w:id="45"/>
            <w:r w:rsidR="002E00D6">
              <w:rPr>
                <w:rStyle w:val="CommentReference"/>
              </w:rPr>
              <w:commentReference w:id="45"/>
            </w:r>
            <w:r w:rsidR="00454952">
              <w:t>made by users so I can stop an order in process</w:t>
            </w:r>
          </w:p>
        </w:tc>
        <w:tc>
          <w:tcPr>
            <w:tcW w:w="4679" w:type="dxa"/>
          </w:tcPr>
          <w:p w14:paraId="3DDB7B60" w14:textId="77777777" w:rsidR="003919F5" w:rsidRDefault="003919F5" w:rsidP="003919F5">
            <w:pPr>
              <w:pStyle w:val="ListParagraph"/>
              <w:numPr>
                <w:ilvl w:val="0"/>
                <w:numId w:val="5"/>
              </w:numPr>
            </w:pPr>
            <w:r>
              <w:t>User can search for active orders by:</w:t>
            </w:r>
          </w:p>
          <w:p w14:paraId="2818D95C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14:paraId="5C575CD6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14:paraId="1E916359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14:paraId="4A9D0C7F" w14:textId="77777777"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14:paraId="05F542B3" w14:textId="77777777" w:rsidR="00A4735D" w:rsidRDefault="00A4735D" w:rsidP="003919F5">
            <w:pPr>
              <w:pStyle w:val="ListParagraph"/>
              <w:numPr>
                <w:ilvl w:val="0"/>
                <w:numId w:val="5"/>
              </w:numPr>
            </w:pPr>
            <w:r>
              <w:t>User can view a list of orders with following columns</w:t>
            </w:r>
          </w:p>
          <w:p w14:paraId="2D0C8959" w14:textId="77777777"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14:paraId="54FDD746" w14:textId="77777777"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Product(s)</w:t>
            </w:r>
          </w:p>
          <w:p w14:paraId="29387E42" w14:textId="77777777"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14:paraId="77507E0B" w14:textId="77777777"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14:paraId="6600648E" w14:textId="77777777"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Total</w:t>
            </w:r>
          </w:p>
          <w:p w14:paraId="381E7F77" w14:textId="77777777"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14:paraId="050CD6F2" w14:textId="77777777"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Pending</w:t>
            </w:r>
          </w:p>
          <w:p w14:paraId="589EA5CE" w14:textId="77777777"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Under Review</w:t>
            </w:r>
          </w:p>
          <w:p w14:paraId="594BA9E6" w14:textId="77777777"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Confirmed</w:t>
            </w:r>
          </w:p>
          <w:p w14:paraId="46C1C322" w14:textId="77777777"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Shipped</w:t>
            </w:r>
          </w:p>
          <w:p w14:paraId="1267BC62" w14:textId="77777777"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Delivered</w:t>
            </w:r>
          </w:p>
          <w:p w14:paraId="30B2A497" w14:textId="77777777" w:rsidR="00104D3F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Cancelled</w:t>
            </w:r>
          </w:p>
          <w:p w14:paraId="5060F60B" w14:textId="77777777" w:rsidR="00A4735D" w:rsidRDefault="00A4735D" w:rsidP="00454952">
            <w:pPr>
              <w:pStyle w:val="ListParagraph"/>
              <w:numPr>
                <w:ilvl w:val="0"/>
                <w:numId w:val="5"/>
              </w:numPr>
            </w:pPr>
            <w:r>
              <w:t>User can select</w:t>
            </w:r>
            <w:r w:rsidR="00454952">
              <w:t xml:space="preserve"> an</w:t>
            </w:r>
            <w:r>
              <w:t xml:space="preserve"> </w:t>
            </w:r>
            <w:r w:rsidR="003919F5">
              <w:t>order to cancel if Order Status Pending, Under Review or Confirmed</w:t>
            </w:r>
            <w:commentRangeEnd w:id="44"/>
            <w:r w:rsidR="00A01072">
              <w:rPr>
                <w:rStyle w:val="CommentReference"/>
              </w:rPr>
              <w:commentReference w:id="44"/>
            </w:r>
          </w:p>
        </w:tc>
        <w:tc>
          <w:tcPr>
            <w:tcW w:w="1075" w:type="dxa"/>
          </w:tcPr>
          <w:p w14:paraId="32CBDEE3" w14:textId="36578032" w:rsidR="00BA1C18" w:rsidRDefault="00D25BA3">
            <w:r>
              <w:t>Nice to have</w:t>
            </w:r>
          </w:p>
        </w:tc>
      </w:tr>
      <w:tr w:rsidR="008110E5" w14:paraId="2E12E48E" w14:textId="77777777" w:rsidTr="00BA1C18">
        <w:tc>
          <w:tcPr>
            <w:tcW w:w="2876" w:type="dxa"/>
          </w:tcPr>
          <w:p w14:paraId="7330825D" w14:textId="77777777" w:rsidR="008110E5" w:rsidRDefault="008110E5" w:rsidP="00454952">
            <w:r>
              <w:t>A</w:t>
            </w:r>
            <w:r w:rsidR="00454952">
              <w:t>s</w:t>
            </w:r>
            <w:r>
              <w:t xml:space="preserve"> a</w:t>
            </w:r>
            <w:r w:rsidR="00454952">
              <w:t>n</w:t>
            </w:r>
            <w:r w:rsidR="008B6449">
              <w:t xml:space="preserve"> </w:t>
            </w:r>
            <w:r w:rsidR="00454952">
              <w:t>administrator</w:t>
            </w:r>
            <w:r w:rsidR="008B6449">
              <w:t xml:space="preserve">, </w:t>
            </w:r>
            <w:r w:rsidR="00454952">
              <w:t xml:space="preserve">I want to </w:t>
            </w:r>
            <w:r w:rsidR="00454952" w:rsidRPr="00DA0DDA">
              <w:rPr>
                <w:b/>
              </w:rPr>
              <w:t>view overall order statistics</w:t>
            </w:r>
            <w:r w:rsidR="00454952">
              <w:t xml:space="preserve"> so I can be aware of order trends</w:t>
            </w:r>
          </w:p>
        </w:tc>
        <w:tc>
          <w:tcPr>
            <w:tcW w:w="4679" w:type="dxa"/>
          </w:tcPr>
          <w:p w14:paraId="0A755EC7" w14:textId="77777777" w:rsidR="00914CBC" w:rsidRDefault="00914CBC" w:rsidP="00914CBC">
            <w:pPr>
              <w:pStyle w:val="ListParagraph"/>
              <w:numPr>
                <w:ilvl w:val="0"/>
                <w:numId w:val="6"/>
              </w:numPr>
              <w:rPr>
                <w:ins w:id="46" w:author="Claire Reinken" w:date="2017-02-13T09:55:00Z"/>
              </w:rPr>
            </w:pPr>
            <w:ins w:id="47" w:author="Claire Reinken" w:date="2017-02-13T09:55:00Z">
              <w:r>
                <w:t>View orders by revenue by product type:</w:t>
              </w:r>
            </w:ins>
          </w:p>
          <w:p w14:paraId="53C1A04E" w14:textId="77777777" w:rsidR="00914CBC" w:rsidRDefault="00914CBC" w:rsidP="00914CBC">
            <w:pPr>
              <w:pStyle w:val="ListParagraph"/>
              <w:numPr>
                <w:ilvl w:val="1"/>
                <w:numId w:val="5"/>
              </w:numPr>
              <w:rPr>
                <w:ins w:id="48" w:author="Claire Reinken" w:date="2017-02-13T10:36:00Z"/>
              </w:rPr>
            </w:pPr>
            <w:ins w:id="49" w:author="Claire Reinken" w:date="2017-02-13T09:55:00Z">
              <w:r>
                <w:t>Hardware</w:t>
              </w:r>
            </w:ins>
          </w:p>
          <w:p w14:paraId="4AE5DABB" w14:textId="3B022F43" w:rsidR="00A01072" w:rsidRDefault="00A01072" w:rsidP="00647A7F">
            <w:pPr>
              <w:pStyle w:val="ListParagraph"/>
              <w:numPr>
                <w:ilvl w:val="2"/>
                <w:numId w:val="5"/>
              </w:numPr>
              <w:rPr>
                <w:ins w:id="50" w:author="Claire Reinken" w:date="2017-02-13T09:55:00Z"/>
              </w:rPr>
            </w:pPr>
            <w:ins w:id="51" w:author="Claire Reinken" w:date="2017-02-13T10:36:00Z">
              <w:r>
                <w:t>Drill-down to specific hardware products</w:t>
              </w:r>
            </w:ins>
          </w:p>
          <w:p w14:paraId="462FAA06" w14:textId="77777777" w:rsidR="00914CBC" w:rsidRDefault="00914CBC" w:rsidP="00914CBC">
            <w:pPr>
              <w:pStyle w:val="ListParagraph"/>
              <w:numPr>
                <w:ilvl w:val="1"/>
                <w:numId w:val="5"/>
              </w:numPr>
              <w:rPr>
                <w:ins w:id="52" w:author="Claire Reinken" w:date="2017-02-13T10:36:00Z"/>
              </w:rPr>
            </w:pPr>
            <w:ins w:id="53" w:author="Claire Reinken" w:date="2017-02-13T09:55:00Z">
              <w:r>
                <w:t>Software</w:t>
              </w:r>
            </w:ins>
          </w:p>
          <w:p w14:paraId="6F0522A1" w14:textId="5DDBEF76" w:rsidR="00A01072" w:rsidRDefault="00A01072" w:rsidP="00647A7F">
            <w:pPr>
              <w:pStyle w:val="ListParagraph"/>
              <w:numPr>
                <w:ilvl w:val="2"/>
                <w:numId w:val="5"/>
              </w:numPr>
              <w:rPr>
                <w:ins w:id="54" w:author="Claire Reinken" w:date="2017-02-13T09:55:00Z"/>
              </w:rPr>
            </w:pPr>
            <w:ins w:id="55" w:author="Claire Reinken" w:date="2017-02-13T10:36:00Z">
              <w:r>
                <w:t>Drill-down to specific software products</w:t>
              </w:r>
            </w:ins>
          </w:p>
          <w:p w14:paraId="330E6D81" w14:textId="77777777" w:rsidR="00914CBC" w:rsidRDefault="00914CBC" w:rsidP="00914CBC">
            <w:pPr>
              <w:pStyle w:val="ListParagraph"/>
              <w:numPr>
                <w:ilvl w:val="1"/>
                <w:numId w:val="5"/>
              </w:numPr>
              <w:rPr>
                <w:ins w:id="56" w:author="Claire Reinken" w:date="2017-02-13T10:36:00Z"/>
              </w:rPr>
            </w:pPr>
            <w:ins w:id="57" w:author="Claire Reinken" w:date="2017-02-13T09:55:00Z">
              <w:r>
                <w:t>Services</w:t>
              </w:r>
            </w:ins>
          </w:p>
          <w:p w14:paraId="2706239F" w14:textId="597E5EB4" w:rsidR="00A01072" w:rsidRDefault="00A01072" w:rsidP="007A57FC">
            <w:pPr>
              <w:pStyle w:val="ListParagraph"/>
              <w:numPr>
                <w:ilvl w:val="2"/>
                <w:numId w:val="5"/>
              </w:numPr>
            </w:pPr>
            <w:ins w:id="58" w:author="Claire Reinken" w:date="2017-02-13T10:36:00Z">
              <w:r>
                <w:t>Drill-down to specific services</w:t>
              </w:r>
            </w:ins>
          </w:p>
        </w:tc>
        <w:tc>
          <w:tcPr>
            <w:tcW w:w="1075" w:type="dxa"/>
          </w:tcPr>
          <w:p w14:paraId="31914BBA" w14:textId="38336CE0" w:rsidR="008110E5" w:rsidRDefault="00D25BA3">
            <w:r>
              <w:t>Must have</w:t>
            </w:r>
          </w:p>
        </w:tc>
      </w:tr>
      <w:tr w:rsidR="00BA1C18" w14:paraId="1CE46AA4" w14:textId="77777777" w:rsidTr="00BA1C18">
        <w:tc>
          <w:tcPr>
            <w:tcW w:w="2876" w:type="dxa"/>
          </w:tcPr>
          <w:p w14:paraId="25D6E817" w14:textId="552C2EAA" w:rsidR="00BA1C18" w:rsidRDefault="00454952" w:rsidP="00DA0DDA">
            <w:r>
              <w:t xml:space="preserve">As an administrator, I want to </w:t>
            </w:r>
            <w:r w:rsidR="00DA0DDA">
              <w:rPr>
                <w:b/>
              </w:rPr>
              <w:t>view</w:t>
            </w:r>
            <w:r w:rsidRPr="00DA0DDA">
              <w:rPr>
                <w:b/>
              </w:rPr>
              <w:t xml:space="preserve"> details of order </w:t>
            </w:r>
            <w:r w:rsidRPr="00DA0DDA">
              <w:rPr>
                <w:b/>
              </w:rPr>
              <w:lastRenderedPageBreak/>
              <w:t>statistics</w:t>
            </w:r>
            <w:r>
              <w:t xml:space="preserve"> so I can see trends </w:t>
            </w:r>
            <w:commentRangeStart w:id="59"/>
            <w:r>
              <w:t>at the vendor, contract or state agency level</w:t>
            </w:r>
            <w:commentRangeEnd w:id="59"/>
            <w:r w:rsidR="002E00D6">
              <w:rPr>
                <w:rStyle w:val="CommentReference"/>
              </w:rPr>
              <w:commentReference w:id="59"/>
            </w:r>
          </w:p>
        </w:tc>
        <w:tc>
          <w:tcPr>
            <w:tcW w:w="4679" w:type="dxa"/>
          </w:tcPr>
          <w:p w14:paraId="40927F4A" w14:textId="77777777"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75" w:type="dxa"/>
          </w:tcPr>
          <w:p w14:paraId="4F2A17EB" w14:textId="099C5E68" w:rsidR="00BA1C18" w:rsidRDefault="00D25BA3">
            <w:r>
              <w:t>Should have</w:t>
            </w:r>
          </w:p>
        </w:tc>
      </w:tr>
    </w:tbl>
    <w:p w14:paraId="01DBC802" w14:textId="77777777" w:rsidR="007213E9" w:rsidRDefault="007213E9">
      <w:pPr>
        <w:rPr>
          <w:ins w:id="60" w:author="Claire Reinken" w:date="2017-02-13T15:54:00Z"/>
        </w:rPr>
      </w:pPr>
    </w:p>
    <w:p w14:paraId="2FF8C15A" w14:textId="46F761CB" w:rsidR="00CE5704" w:rsidRDefault="00D25BA3">
      <w:pPr>
        <w:rPr>
          <w:ins w:id="61" w:author="Claire Reinken" w:date="2017-02-13T15:54:00Z"/>
        </w:rPr>
      </w:pPr>
      <w:r>
        <w:t>Refinement Notes:</w:t>
      </w:r>
    </w:p>
    <w:p w14:paraId="2BA7E76D" w14:textId="4572F19D" w:rsidR="00CE5704" w:rsidRDefault="00CE5704" w:rsidP="00CE5704">
      <w:pPr>
        <w:pStyle w:val="ListParagraph"/>
        <w:numPr>
          <w:ilvl w:val="0"/>
          <w:numId w:val="7"/>
        </w:numPr>
      </w:pPr>
      <w:r>
        <w:t>Should be able to tell when the contract ends so we know that items will not be available</w:t>
      </w:r>
    </w:p>
    <w:p w14:paraId="1CC17A06" w14:textId="1C1B1E80" w:rsidR="00CE5704" w:rsidRDefault="00CE5704" w:rsidP="00CE5704">
      <w:pPr>
        <w:pStyle w:val="ListParagraph"/>
        <w:numPr>
          <w:ilvl w:val="0"/>
          <w:numId w:val="7"/>
        </w:numPr>
      </w:pPr>
      <w:r>
        <w:t>Be able to add modify and add – select by contract</w:t>
      </w:r>
    </w:p>
    <w:p w14:paraId="70C6F7BE" w14:textId="4191A89A" w:rsidR="00CE5704" w:rsidRDefault="00CE5704" w:rsidP="00CE5704">
      <w:pPr>
        <w:pStyle w:val="ListParagraph"/>
        <w:numPr>
          <w:ilvl w:val="0"/>
          <w:numId w:val="7"/>
        </w:numPr>
      </w:pPr>
      <w:r>
        <w:t xml:space="preserve">Come up with the finalized data format for the bulk import </w:t>
      </w:r>
      <w:r w:rsidR="001A39F0">
        <w:t>–</w:t>
      </w:r>
      <w:r>
        <w:t xml:space="preserve"> CSV</w:t>
      </w:r>
    </w:p>
    <w:p w14:paraId="5BC688EC" w14:textId="1F4CE872" w:rsidR="001A39F0" w:rsidRDefault="00F75D5E" w:rsidP="00CE5704">
      <w:pPr>
        <w:pStyle w:val="ListParagraph"/>
        <w:numPr>
          <w:ilvl w:val="0"/>
          <w:numId w:val="7"/>
        </w:numPr>
      </w:pPr>
      <w:r>
        <w:t xml:space="preserve">Second report: view all purchase data and export in spreadsheet </w:t>
      </w:r>
    </w:p>
    <w:p w14:paraId="647E24AB" w14:textId="409D49CF" w:rsidR="00F75D5E" w:rsidRDefault="00F75D5E" w:rsidP="00CE5704">
      <w:pPr>
        <w:pStyle w:val="ListParagraph"/>
        <w:numPr>
          <w:ilvl w:val="0"/>
          <w:numId w:val="7"/>
        </w:numPr>
      </w:pPr>
      <w:r>
        <w:t>Admin should ha</w:t>
      </w:r>
      <w:r w:rsidR="00E64DB5">
        <w:t>ve the same view as the user page with admin functions</w:t>
      </w:r>
    </w:p>
    <w:sectPr w:rsidR="00F75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laire Reinken" w:date="2017-02-13T09:53:00Z" w:initials="CR">
    <w:p w14:paraId="1613085D" w14:textId="044C30A2" w:rsidR="00914CBC" w:rsidRDefault="00914CBC">
      <w:pPr>
        <w:pStyle w:val="CommentText"/>
      </w:pPr>
      <w:r>
        <w:rPr>
          <w:rStyle w:val="CommentReference"/>
        </w:rPr>
        <w:annotationRef/>
      </w:r>
      <w:r w:rsidR="00647A7F">
        <w:t>I think we might be able to combine user stories 1 - 3</w:t>
      </w:r>
    </w:p>
  </w:comment>
  <w:comment w:id="1" w:author="Claire Reinken" w:date="2017-02-13T09:09:00Z" w:initials="CR">
    <w:p w14:paraId="20597115" w14:textId="77777777" w:rsidR="00EB7A18" w:rsidRDefault="00EB7A18">
      <w:pPr>
        <w:pStyle w:val="CommentText"/>
      </w:pPr>
      <w:r>
        <w:rPr>
          <w:rStyle w:val="CommentReference"/>
        </w:rPr>
        <w:annotationRef/>
      </w:r>
      <w:r>
        <w:t xml:space="preserve">I think we need to change the phrasing from “manage … contracts” to perhaps upload contract information for pre-established service contracts. I think managing the contract is out of scope. </w:t>
      </w:r>
    </w:p>
  </w:comment>
  <w:comment w:id="5" w:author="Claire Reinken" w:date="2017-02-13T10:14:00Z" w:initials="CR">
    <w:p w14:paraId="66E17E6E" w14:textId="12DF5502" w:rsidR="00050B88" w:rsidRDefault="00050B88">
      <w:pPr>
        <w:pStyle w:val="CommentText"/>
      </w:pPr>
      <w:r>
        <w:rPr>
          <w:rStyle w:val="CommentReference"/>
        </w:rPr>
        <w:annotationRef/>
      </w:r>
      <w:r>
        <w:t xml:space="preserve">Their catalog did not have photos. Do we want to exclude this for the prototype? </w:t>
      </w:r>
    </w:p>
  </w:comment>
  <w:comment w:id="6" w:author="Claire Reinken" w:date="2017-02-13T09:23:00Z" w:initials="CR">
    <w:p w14:paraId="4B8A51C3" w14:textId="14E6A35C" w:rsidR="00076A9D" w:rsidRDefault="00076A9D">
      <w:pPr>
        <w:pStyle w:val="CommentText"/>
      </w:pPr>
      <w:r>
        <w:rPr>
          <w:rStyle w:val="CommentReference"/>
        </w:rPr>
        <w:annotationRef/>
      </w:r>
      <w:r>
        <w:t xml:space="preserve">Do we want to assume all items will be in stock for the purpose of this prototype? </w:t>
      </w:r>
    </w:p>
  </w:comment>
  <w:comment w:id="10" w:author="Claire Reinken" w:date="2017-02-13T10:48:00Z" w:initials="CR">
    <w:p w14:paraId="79F26F1F" w14:textId="17F085FB" w:rsidR="00647A7F" w:rsidRDefault="00647A7F">
      <w:pPr>
        <w:pStyle w:val="CommentText"/>
      </w:pPr>
      <w:r>
        <w:rPr>
          <w:rStyle w:val="CommentReference"/>
        </w:rPr>
        <w:annotationRef/>
      </w:r>
      <w:r>
        <w:t>I added this user story, may need rewording</w:t>
      </w:r>
    </w:p>
  </w:comment>
  <w:comment w:id="38" w:author="Claire Reinken" w:date="2017-02-13T09:27:00Z" w:initials="CR">
    <w:p w14:paraId="01F68F8A" w14:textId="021F6F31" w:rsidR="00076A9D" w:rsidRDefault="00076A9D">
      <w:pPr>
        <w:pStyle w:val="CommentText"/>
      </w:pPr>
      <w:r>
        <w:rPr>
          <w:rStyle w:val="CommentReference"/>
        </w:rPr>
        <w:annotationRef/>
      </w:r>
      <w:r>
        <w:t xml:space="preserve">I think this is covered by the item </w:t>
      </w:r>
      <w:r w:rsidR="00647A7F">
        <w:t>user story #3</w:t>
      </w:r>
    </w:p>
  </w:comment>
  <w:comment w:id="40" w:author="Claire Reinken" w:date="2017-02-13T09:31:00Z" w:initials="CR">
    <w:p w14:paraId="4E7A1B04" w14:textId="0AF96E94" w:rsidR="003510A6" w:rsidRDefault="003510A6">
      <w:pPr>
        <w:pStyle w:val="CommentText"/>
      </w:pPr>
      <w:r>
        <w:rPr>
          <w:rStyle w:val="CommentReference"/>
        </w:rPr>
        <w:annotationRef/>
      </w:r>
      <w:r>
        <w:t xml:space="preserve">Discussion needed. Do we want to consider this out of scope? Any item with an asterisk in the catalog that requires approval, we could simply add a note </w:t>
      </w:r>
      <w:r w:rsidR="00647A7F">
        <w:t>to the product description that states approval is needed from such and such agency</w:t>
      </w:r>
    </w:p>
  </w:comment>
  <w:comment w:id="45" w:author="Hatem Ghafir" w:date="2017-02-13T11:30:00Z" w:initials="HG">
    <w:p w14:paraId="21DBABFC" w14:textId="77777777" w:rsidR="002E00D6" w:rsidRDefault="002E00D6">
      <w:pPr>
        <w:pStyle w:val="CommentText"/>
      </w:pPr>
      <w:r>
        <w:rPr>
          <w:rStyle w:val="CommentReference"/>
        </w:rPr>
        <w:annotationRef/>
      </w:r>
      <w:r>
        <w:t>Do we want this?  Shouldn’t the consumer cancel the order, while the admin rejects it?</w:t>
      </w:r>
    </w:p>
  </w:comment>
  <w:comment w:id="44" w:author="Claire Reinken" w:date="2017-02-13T10:35:00Z" w:initials="CR">
    <w:p w14:paraId="3E38BEAC" w14:textId="358F05FF" w:rsidR="00A01072" w:rsidRDefault="00A01072">
      <w:pPr>
        <w:pStyle w:val="CommentText"/>
      </w:pPr>
      <w:r>
        <w:rPr>
          <w:rStyle w:val="CommentReference"/>
        </w:rPr>
        <w:annotationRef/>
      </w:r>
      <w:r>
        <w:t>Not listed in the prototype description but it makes sense that they should be able to cancel.</w:t>
      </w:r>
    </w:p>
  </w:comment>
  <w:comment w:id="59" w:author="Hatem Ghafir" w:date="2017-02-13T11:31:00Z" w:initials="HG">
    <w:p w14:paraId="1B071A75" w14:textId="77777777" w:rsidR="002E00D6" w:rsidRDefault="002E00D6">
      <w:pPr>
        <w:pStyle w:val="CommentText"/>
      </w:pPr>
      <w:r>
        <w:rPr>
          <w:rStyle w:val="CommentReference"/>
        </w:rPr>
        <w:annotationRef/>
      </w:r>
      <w:r>
        <w:t>Goes with my earlier comment about the need to set contracts.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3085D" w15:done="0"/>
  <w15:commentEx w15:paraId="20597115" w15:done="0"/>
  <w15:commentEx w15:paraId="66E17E6E" w15:done="0"/>
  <w15:commentEx w15:paraId="4B8A51C3" w15:done="0"/>
  <w15:commentEx w15:paraId="79F26F1F" w15:done="0"/>
  <w15:commentEx w15:paraId="01F68F8A" w15:done="0"/>
  <w15:commentEx w15:paraId="4E7A1B04" w15:done="0"/>
  <w15:commentEx w15:paraId="21DBABFC" w15:done="0"/>
  <w15:commentEx w15:paraId="3E38BEAC" w15:done="0"/>
  <w15:commentEx w15:paraId="1B071A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6350F"/>
    <w:multiLevelType w:val="hybridMultilevel"/>
    <w:tmpl w:val="5A4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FDF"/>
    <w:multiLevelType w:val="hybridMultilevel"/>
    <w:tmpl w:val="18C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70EF"/>
    <w:multiLevelType w:val="hybridMultilevel"/>
    <w:tmpl w:val="AAB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364B0"/>
    <w:multiLevelType w:val="hybridMultilevel"/>
    <w:tmpl w:val="FE8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588C"/>
    <w:multiLevelType w:val="hybridMultilevel"/>
    <w:tmpl w:val="5D7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43370"/>
    <w:multiLevelType w:val="hybridMultilevel"/>
    <w:tmpl w:val="940E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301F"/>
    <w:multiLevelType w:val="hybridMultilevel"/>
    <w:tmpl w:val="A598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E5A48"/>
    <w:multiLevelType w:val="hybridMultilevel"/>
    <w:tmpl w:val="B114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F0F9B"/>
    <w:multiLevelType w:val="hybridMultilevel"/>
    <w:tmpl w:val="2DF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ire Reinken">
    <w15:presenceInfo w15:providerId="AD" w15:userId="S-1-5-21-1731613397-3600697717-778648071-22140"/>
  </w15:person>
  <w15:person w15:author="Hatem Ghafir">
    <w15:presenceInfo w15:providerId="AD" w15:userId="S-1-5-21-1731613397-3600697717-778648071-66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18"/>
    <w:rsid w:val="00004E4F"/>
    <w:rsid w:val="00050B88"/>
    <w:rsid w:val="00057A86"/>
    <w:rsid w:val="00076A9D"/>
    <w:rsid w:val="000878C9"/>
    <w:rsid w:val="00094A2A"/>
    <w:rsid w:val="000B2919"/>
    <w:rsid w:val="000D6B35"/>
    <w:rsid w:val="00104D3F"/>
    <w:rsid w:val="001433A9"/>
    <w:rsid w:val="001A39F0"/>
    <w:rsid w:val="00222BC4"/>
    <w:rsid w:val="002573BF"/>
    <w:rsid w:val="00283C65"/>
    <w:rsid w:val="002E00D6"/>
    <w:rsid w:val="003510A6"/>
    <w:rsid w:val="003919F5"/>
    <w:rsid w:val="003D08A6"/>
    <w:rsid w:val="00454952"/>
    <w:rsid w:val="004A21FB"/>
    <w:rsid w:val="004B3EB0"/>
    <w:rsid w:val="006261D0"/>
    <w:rsid w:val="00633368"/>
    <w:rsid w:val="00647A7F"/>
    <w:rsid w:val="007213E9"/>
    <w:rsid w:val="007614CA"/>
    <w:rsid w:val="007A57FC"/>
    <w:rsid w:val="008110E5"/>
    <w:rsid w:val="00824E05"/>
    <w:rsid w:val="00843E79"/>
    <w:rsid w:val="00855A6B"/>
    <w:rsid w:val="008B6449"/>
    <w:rsid w:val="00914CBC"/>
    <w:rsid w:val="00934622"/>
    <w:rsid w:val="009B681B"/>
    <w:rsid w:val="00A01072"/>
    <w:rsid w:val="00A12D13"/>
    <w:rsid w:val="00A31CB0"/>
    <w:rsid w:val="00A4735D"/>
    <w:rsid w:val="00A50CA0"/>
    <w:rsid w:val="00A52795"/>
    <w:rsid w:val="00A71B47"/>
    <w:rsid w:val="00A75F08"/>
    <w:rsid w:val="00B42C77"/>
    <w:rsid w:val="00BA1C18"/>
    <w:rsid w:val="00C331DB"/>
    <w:rsid w:val="00CE5704"/>
    <w:rsid w:val="00D25BA3"/>
    <w:rsid w:val="00D92C51"/>
    <w:rsid w:val="00DA0DDA"/>
    <w:rsid w:val="00DE766F"/>
    <w:rsid w:val="00E573E8"/>
    <w:rsid w:val="00E64DB5"/>
    <w:rsid w:val="00E83A14"/>
    <w:rsid w:val="00E9798D"/>
    <w:rsid w:val="00EA4161"/>
    <w:rsid w:val="00EB7A18"/>
    <w:rsid w:val="00F7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3063"/>
  <w15:chartTrackingRefBased/>
  <w15:docId w15:val="{291635C1-A7D7-4121-9B1C-7A4B41C8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7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A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A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A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Zhang</dc:creator>
  <cp:keywords/>
  <dc:description/>
  <cp:lastModifiedBy>Claire Reinken</cp:lastModifiedBy>
  <cp:revision>5</cp:revision>
  <dcterms:created xsi:type="dcterms:W3CDTF">2017-02-12T16:48:00Z</dcterms:created>
  <dcterms:modified xsi:type="dcterms:W3CDTF">2017-02-14T19:09:00Z</dcterms:modified>
</cp:coreProperties>
</file>